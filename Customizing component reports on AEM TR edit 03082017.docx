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692E2" w14:textId="77777777" w:rsidR="00440986" w:rsidRDefault="00440986" w:rsidP="00122852">
      <w:pPr>
        <w:jc w:val="both"/>
        <w:rPr>
          <w:rFonts w:ascii="Arial" w:hAnsi="Arial" w:cs="Arial"/>
          <w:b/>
          <w:i/>
          <w:color w:val="FF0000"/>
          <w:sz w:val="36"/>
        </w:rPr>
      </w:pPr>
      <w:r w:rsidRPr="00440986">
        <w:rPr>
          <w:rFonts w:ascii="Arial" w:hAnsi="Arial" w:cs="Arial"/>
          <w:b/>
          <w:i/>
          <w:color w:val="FF0000"/>
          <w:sz w:val="36"/>
        </w:rPr>
        <w:t>Custo</w:t>
      </w:r>
      <w:r>
        <w:rPr>
          <w:rFonts w:ascii="Arial" w:hAnsi="Arial" w:cs="Arial"/>
          <w:b/>
          <w:i/>
          <w:color w:val="FF0000"/>
          <w:sz w:val="36"/>
        </w:rPr>
        <w:t xml:space="preserve">mizing component reports </w:t>
      </w:r>
      <w:del w:id="0" w:author="Greg Dawson" w:date="2017-03-09T05:26:00Z">
        <w:r w:rsidDel="00D21373">
          <w:rPr>
            <w:rFonts w:ascii="Arial" w:hAnsi="Arial" w:cs="Arial"/>
            <w:b/>
            <w:i/>
            <w:color w:val="FF0000"/>
            <w:sz w:val="36"/>
          </w:rPr>
          <w:delText>on AEM</w:delText>
        </w:r>
      </w:del>
      <w:ins w:id="1" w:author="Greg Dawson" w:date="2017-03-09T05:26:00Z">
        <w:r w:rsidR="00D21373">
          <w:rPr>
            <w:rFonts w:ascii="Arial" w:hAnsi="Arial" w:cs="Arial"/>
            <w:b/>
            <w:i/>
            <w:color w:val="FF0000"/>
            <w:sz w:val="36"/>
          </w:rPr>
          <w:t>in Adobe Experience Manager</w:t>
        </w:r>
      </w:ins>
    </w:p>
    <w:p w14:paraId="318DBE92" w14:textId="52CFC44D" w:rsidR="00440986" w:rsidRDefault="0069015C" w:rsidP="00122852">
      <w:pPr>
        <w:jc w:val="both"/>
        <w:rPr>
          <w:rFonts w:ascii="Arial" w:hAnsi="Arial" w:cs="Arial"/>
          <w:sz w:val="24"/>
        </w:rPr>
      </w:pPr>
      <w:ins w:id="2" w:author="Taylor Rhyne" w:date="2017-03-08T14:42:00Z">
        <w:r>
          <w:rPr>
            <w:rFonts w:ascii="Arial" w:hAnsi="Arial" w:cs="Arial"/>
            <w:sz w:val="24"/>
          </w:rPr>
          <w:t xml:space="preserve">Many times, </w:t>
        </w:r>
      </w:ins>
      <w:r w:rsidR="00440986">
        <w:rPr>
          <w:rFonts w:ascii="Arial" w:hAnsi="Arial" w:cs="Arial"/>
          <w:sz w:val="24"/>
        </w:rPr>
        <w:t xml:space="preserve">I </w:t>
      </w:r>
      <w:ins w:id="3" w:author="Taylor Rhyne" w:date="2017-03-08T14:42:00Z">
        <w:r>
          <w:rPr>
            <w:rFonts w:ascii="Arial" w:hAnsi="Arial" w:cs="Arial"/>
            <w:sz w:val="24"/>
          </w:rPr>
          <w:t xml:space="preserve">have </w:t>
        </w:r>
      </w:ins>
      <w:r w:rsidR="00440986">
        <w:rPr>
          <w:rFonts w:ascii="Arial" w:hAnsi="Arial" w:cs="Arial"/>
          <w:sz w:val="24"/>
        </w:rPr>
        <w:t xml:space="preserve">felt </w:t>
      </w:r>
      <w:del w:id="4" w:author="Taylor Rhyne" w:date="2017-03-08T14:42:00Z">
        <w:r w:rsidR="00440986" w:rsidDel="0069015C">
          <w:rPr>
            <w:rFonts w:ascii="Arial" w:hAnsi="Arial" w:cs="Arial"/>
            <w:sz w:val="24"/>
          </w:rPr>
          <w:delText xml:space="preserve">many times that </w:delText>
        </w:r>
      </w:del>
      <w:r w:rsidR="00440986">
        <w:rPr>
          <w:rFonts w:ascii="Arial" w:hAnsi="Arial" w:cs="Arial"/>
          <w:sz w:val="24"/>
        </w:rPr>
        <w:t xml:space="preserve">it would be good if I </w:t>
      </w:r>
      <w:ins w:id="5" w:author="Taylor Rhyne" w:date="2017-03-08T14:42:00Z">
        <w:r>
          <w:rPr>
            <w:rFonts w:ascii="Arial" w:hAnsi="Arial" w:cs="Arial"/>
            <w:sz w:val="24"/>
          </w:rPr>
          <w:t xml:space="preserve">could </w:t>
        </w:r>
      </w:ins>
      <w:r w:rsidR="00440986">
        <w:rPr>
          <w:rFonts w:ascii="Arial" w:hAnsi="Arial" w:cs="Arial"/>
          <w:sz w:val="24"/>
        </w:rPr>
        <w:t xml:space="preserve">have a </w:t>
      </w:r>
      <w:del w:id="6" w:author="Deepak Aitha" w:date="2017-03-09T08:59:00Z">
        <w:r w:rsidR="00440986" w:rsidDel="00C879B5">
          <w:rPr>
            <w:rFonts w:ascii="Arial" w:hAnsi="Arial" w:cs="Arial"/>
            <w:sz w:val="24"/>
          </w:rPr>
          <w:delText>bird</w:delText>
        </w:r>
      </w:del>
      <w:ins w:id="7" w:author="Aaron Price" w:date="2017-03-08T10:29:00Z">
        <w:del w:id="8" w:author="Deepak Aitha" w:date="2017-03-09T08:59:00Z">
          <w:r w:rsidR="00E7024B" w:rsidDel="00C879B5">
            <w:rPr>
              <w:rFonts w:ascii="Arial" w:hAnsi="Arial" w:cs="Arial"/>
              <w:sz w:val="24"/>
            </w:rPr>
            <w:delText>s</w:delText>
          </w:r>
        </w:del>
      </w:ins>
      <w:ins w:id="9" w:author="Deepak Aitha" w:date="2017-03-09T08:59:00Z">
        <w:r w:rsidR="00C879B5">
          <w:rPr>
            <w:rFonts w:ascii="Arial" w:hAnsi="Arial" w:cs="Arial"/>
            <w:sz w:val="24"/>
          </w:rPr>
          <w:t>bird’s</w:t>
        </w:r>
      </w:ins>
      <w:ins w:id="10" w:author="Aaron Price" w:date="2017-03-08T10:29:00Z">
        <w:r w:rsidR="00E7024B">
          <w:rPr>
            <w:rFonts w:ascii="Arial" w:hAnsi="Arial" w:cs="Arial"/>
            <w:sz w:val="24"/>
          </w:rPr>
          <w:t xml:space="preserve"> eye</w:t>
        </w:r>
      </w:ins>
      <w:r w:rsidR="00440986">
        <w:rPr>
          <w:rFonts w:ascii="Arial" w:hAnsi="Arial" w:cs="Arial"/>
          <w:sz w:val="24"/>
        </w:rPr>
        <w:t xml:space="preserve"> view of all the components available in my project</w:t>
      </w:r>
      <w:ins w:id="11" w:author="Taylor Rhyne" w:date="2017-03-08T14:43:00Z">
        <w:r>
          <w:rPr>
            <w:rFonts w:ascii="Arial" w:hAnsi="Arial" w:cs="Arial"/>
            <w:sz w:val="24"/>
          </w:rPr>
          <w:t>,</w:t>
        </w:r>
      </w:ins>
      <w:r w:rsidR="00440986">
        <w:rPr>
          <w:rFonts w:ascii="Arial" w:hAnsi="Arial" w:cs="Arial"/>
          <w:sz w:val="24"/>
        </w:rPr>
        <w:t xml:space="preserve"> along with details about how and where they are used. Fortunately, </w:t>
      </w:r>
      <w:del w:id="12" w:author="Greg Dawson" w:date="2017-03-09T05:28:00Z">
        <w:r w:rsidR="00440986" w:rsidDel="00877DF9">
          <w:rPr>
            <w:rFonts w:ascii="Arial" w:hAnsi="Arial" w:cs="Arial"/>
            <w:sz w:val="24"/>
          </w:rPr>
          <w:delText xml:space="preserve">Adobe </w:delText>
        </w:r>
      </w:del>
      <w:ins w:id="13" w:author="Greg Dawson" w:date="2017-03-09T05:28:00Z">
        <w:r w:rsidR="00877DF9">
          <w:rPr>
            <w:rFonts w:ascii="Arial" w:hAnsi="Arial" w:cs="Arial"/>
            <w:sz w:val="24"/>
          </w:rPr>
          <w:t xml:space="preserve">AEM </w:t>
        </w:r>
      </w:ins>
      <w:r w:rsidR="00440986">
        <w:rPr>
          <w:rFonts w:ascii="Arial" w:hAnsi="Arial" w:cs="Arial"/>
          <w:sz w:val="24"/>
        </w:rPr>
        <w:t xml:space="preserve">has provided us with </w:t>
      </w:r>
      <w:ins w:id="14" w:author="Taylor Rhyne" w:date="2017-03-08T14:43:00Z">
        <w:r>
          <w:rPr>
            <w:rFonts w:ascii="Arial" w:hAnsi="Arial" w:cs="Arial"/>
            <w:sz w:val="24"/>
          </w:rPr>
          <w:t>out-of-the-box (</w:t>
        </w:r>
      </w:ins>
      <w:r w:rsidR="00440986">
        <w:rPr>
          <w:rFonts w:ascii="Arial" w:hAnsi="Arial" w:cs="Arial"/>
          <w:sz w:val="24"/>
        </w:rPr>
        <w:t>OOTB</w:t>
      </w:r>
      <w:ins w:id="15" w:author="Taylor Rhyne" w:date="2017-03-08T14:43:00Z">
        <w:r>
          <w:rPr>
            <w:rFonts w:ascii="Arial" w:hAnsi="Arial" w:cs="Arial"/>
            <w:sz w:val="24"/>
          </w:rPr>
          <w:t>)</w:t>
        </w:r>
      </w:ins>
      <w:r w:rsidR="00440986">
        <w:rPr>
          <w:rFonts w:ascii="Arial" w:hAnsi="Arial" w:cs="Arial"/>
          <w:sz w:val="24"/>
        </w:rPr>
        <w:t xml:space="preserve"> components under </w:t>
      </w:r>
    </w:p>
    <w:p w14:paraId="25D4B20B" w14:textId="77777777" w:rsidR="00440986" w:rsidRPr="00440986" w:rsidRDefault="00440986" w:rsidP="00122852">
      <w:pPr>
        <w:jc w:val="both"/>
        <w:rPr>
          <w:rFonts w:ascii="Arial" w:hAnsi="Arial" w:cs="Arial"/>
          <w:i/>
          <w:sz w:val="24"/>
        </w:rPr>
      </w:pPr>
      <w:r w:rsidRPr="00440986">
        <w:rPr>
          <w:rFonts w:ascii="Arial" w:hAnsi="Arial" w:cs="Arial"/>
          <w:i/>
          <w:sz w:val="24"/>
        </w:rPr>
        <w:t>/libs/cq/reporting/components</w:t>
      </w:r>
    </w:p>
    <w:p w14:paraId="6BBF2304" w14:textId="77777777" w:rsidR="00440986" w:rsidRDefault="00E7078D" w:rsidP="00122852">
      <w:pPr>
        <w:jc w:val="both"/>
        <w:rPr>
          <w:rFonts w:ascii="Arial" w:hAnsi="Arial" w:cs="Arial"/>
          <w:sz w:val="24"/>
        </w:rPr>
      </w:pPr>
      <w:r>
        <w:rPr>
          <w:rFonts w:ascii="Arial" w:hAnsi="Arial" w:cs="Arial"/>
          <w:sz w:val="24"/>
        </w:rPr>
        <w:t>and c</w:t>
      </w:r>
      <w:r w:rsidR="00440986">
        <w:rPr>
          <w:rFonts w:ascii="Arial" w:hAnsi="Arial" w:cs="Arial"/>
          <w:sz w:val="24"/>
        </w:rPr>
        <w:t xml:space="preserve">orresponding templates </w:t>
      </w:r>
      <w:del w:id="16" w:author="Greg Dawson" w:date="2017-03-09T05:28:00Z">
        <w:r w:rsidDel="001A155F">
          <w:rPr>
            <w:rFonts w:ascii="Arial" w:hAnsi="Arial" w:cs="Arial"/>
            <w:sz w:val="24"/>
          </w:rPr>
          <w:delText xml:space="preserve"> </w:delText>
        </w:r>
      </w:del>
      <w:r>
        <w:rPr>
          <w:rFonts w:ascii="Arial" w:hAnsi="Arial" w:cs="Arial"/>
          <w:sz w:val="24"/>
        </w:rPr>
        <w:t>under</w:t>
      </w:r>
    </w:p>
    <w:p w14:paraId="1EAF342F" w14:textId="77777777" w:rsidR="00B93E95" w:rsidRDefault="00440986" w:rsidP="00122852">
      <w:pPr>
        <w:jc w:val="both"/>
        <w:rPr>
          <w:rFonts w:ascii="Arial" w:hAnsi="Arial" w:cs="Arial"/>
          <w:b/>
          <w:i/>
          <w:sz w:val="24"/>
        </w:rPr>
      </w:pPr>
      <w:r w:rsidRPr="00440986">
        <w:rPr>
          <w:rFonts w:ascii="Arial" w:hAnsi="Arial" w:cs="Arial"/>
          <w:i/>
          <w:sz w:val="24"/>
        </w:rPr>
        <w:t>/libs/cq/reporting/templates</w:t>
      </w:r>
      <w:del w:id="17" w:author="Greg Dawson" w:date="2017-03-09T05:28:00Z">
        <w:r w:rsidDel="001A155F">
          <w:rPr>
            <w:rFonts w:ascii="Arial" w:hAnsi="Arial" w:cs="Arial"/>
            <w:b/>
            <w:i/>
            <w:sz w:val="24"/>
          </w:rPr>
          <w:delText xml:space="preserve">. </w:delText>
        </w:r>
      </w:del>
    </w:p>
    <w:p w14:paraId="4271BFEC" w14:textId="77777777" w:rsidR="00B93E95" w:rsidRDefault="00440986" w:rsidP="00122852">
      <w:pPr>
        <w:jc w:val="both"/>
        <w:rPr>
          <w:rFonts w:ascii="Arial" w:hAnsi="Arial" w:cs="Arial"/>
          <w:sz w:val="24"/>
        </w:rPr>
      </w:pPr>
      <w:r>
        <w:rPr>
          <w:rFonts w:ascii="Arial" w:hAnsi="Arial" w:cs="Arial"/>
          <w:sz w:val="24"/>
        </w:rPr>
        <w:t>We can customize/extend the OOTB functionality by overlaying</w:t>
      </w:r>
      <w:r w:rsidR="00E7078D">
        <w:rPr>
          <w:rFonts w:ascii="Arial" w:hAnsi="Arial" w:cs="Arial"/>
          <w:sz w:val="24"/>
        </w:rPr>
        <w:t xml:space="preserve"> /libs/cq/reporting/components/ </w:t>
      </w:r>
      <w:r>
        <w:rPr>
          <w:rFonts w:ascii="Arial" w:hAnsi="Arial" w:cs="Arial"/>
          <w:sz w:val="24"/>
        </w:rPr>
        <w:t>with apps/cq/reporting/components</w:t>
      </w:r>
      <w:r w:rsidR="00E7078D">
        <w:rPr>
          <w:rFonts w:ascii="Arial" w:hAnsi="Arial" w:cs="Arial"/>
          <w:sz w:val="24"/>
        </w:rPr>
        <w:t xml:space="preserve">/. </w:t>
      </w:r>
      <w:r w:rsidR="00B93E95">
        <w:rPr>
          <w:rFonts w:ascii="Arial" w:hAnsi="Arial" w:cs="Arial"/>
          <w:sz w:val="24"/>
        </w:rPr>
        <w:t xml:space="preserve">By </w:t>
      </w:r>
      <w:r w:rsidR="00E7078D">
        <w:rPr>
          <w:rFonts w:ascii="Arial" w:hAnsi="Arial" w:cs="Arial"/>
          <w:sz w:val="24"/>
        </w:rPr>
        <w:t>default,</w:t>
      </w:r>
      <w:r w:rsidR="00B93E95">
        <w:rPr>
          <w:rFonts w:ascii="Arial" w:hAnsi="Arial" w:cs="Arial"/>
          <w:sz w:val="24"/>
        </w:rPr>
        <w:t xml:space="preserve"> AEM 6.1 provides us with Page Activity Report, Component Report, Instance Report, </w:t>
      </w:r>
      <w:r w:rsidR="00300D07">
        <w:rPr>
          <w:rFonts w:ascii="Arial" w:hAnsi="Arial" w:cs="Arial"/>
          <w:sz w:val="24"/>
        </w:rPr>
        <w:t>and User</w:t>
      </w:r>
      <w:r w:rsidR="00B93E95">
        <w:rPr>
          <w:rFonts w:ascii="Arial" w:hAnsi="Arial" w:cs="Arial"/>
          <w:sz w:val="24"/>
        </w:rPr>
        <w:t xml:space="preserve"> Report. We can either </w:t>
      </w:r>
      <w:r w:rsidR="00300D07">
        <w:rPr>
          <w:rFonts w:ascii="Arial" w:hAnsi="Arial" w:cs="Arial"/>
          <w:sz w:val="24"/>
        </w:rPr>
        <w:t xml:space="preserve">create </w:t>
      </w:r>
      <w:ins w:id="18" w:author="Aaron Price" w:date="2017-03-08T10:30:00Z">
        <w:r w:rsidR="00E7024B">
          <w:rPr>
            <w:rFonts w:ascii="Arial" w:hAnsi="Arial" w:cs="Arial"/>
            <w:sz w:val="24"/>
          </w:rPr>
          <w:t xml:space="preserve">a </w:t>
        </w:r>
      </w:ins>
      <w:r w:rsidR="00300D07">
        <w:rPr>
          <w:rFonts w:ascii="Arial" w:hAnsi="Arial" w:cs="Arial"/>
          <w:sz w:val="24"/>
        </w:rPr>
        <w:t xml:space="preserve">new report </w:t>
      </w:r>
      <w:del w:id="19" w:author="Taylor Rhyne" w:date="2017-03-08T14:44:00Z">
        <w:r w:rsidR="00300D07" w:rsidDel="0069015C">
          <w:rPr>
            <w:rFonts w:ascii="Arial" w:hAnsi="Arial" w:cs="Arial"/>
            <w:sz w:val="24"/>
          </w:rPr>
          <w:delText>itself</w:delText>
        </w:r>
      </w:del>
      <w:del w:id="20" w:author="Greg Dawson" w:date="2017-03-09T05:29:00Z">
        <w:r w:rsidR="00300D07" w:rsidDel="00877DF9">
          <w:rPr>
            <w:rFonts w:ascii="Arial" w:hAnsi="Arial" w:cs="Arial"/>
            <w:sz w:val="24"/>
          </w:rPr>
          <w:delText xml:space="preserve"> </w:delText>
        </w:r>
      </w:del>
      <w:r w:rsidR="00300D07">
        <w:rPr>
          <w:rFonts w:ascii="Arial" w:hAnsi="Arial" w:cs="Arial"/>
          <w:sz w:val="24"/>
        </w:rPr>
        <w:t>or</w:t>
      </w:r>
      <w:r w:rsidR="00B93E95">
        <w:rPr>
          <w:rFonts w:ascii="Arial" w:hAnsi="Arial" w:cs="Arial"/>
          <w:sz w:val="24"/>
        </w:rPr>
        <w:t xml:space="preserve"> customize the existing </w:t>
      </w:r>
      <w:del w:id="21" w:author="Aaron Price" w:date="2017-03-08T10:30:00Z">
        <w:r w:rsidR="00B93E95" w:rsidDel="00E7024B">
          <w:rPr>
            <w:rFonts w:ascii="Arial" w:hAnsi="Arial" w:cs="Arial"/>
            <w:sz w:val="24"/>
          </w:rPr>
          <w:delText xml:space="preserve">ones </w:delText>
        </w:r>
      </w:del>
      <w:r w:rsidR="00B93E95">
        <w:rPr>
          <w:rFonts w:ascii="Arial" w:hAnsi="Arial" w:cs="Arial"/>
          <w:sz w:val="24"/>
        </w:rPr>
        <w:t>according to our</w:t>
      </w:r>
      <w:r w:rsidR="00E86762">
        <w:rPr>
          <w:rFonts w:ascii="Arial" w:hAnsi="Arial" w:cs="Arial"/>
          <w:sz w:val="24"/>
        </w:rPr>
        <w:t xml:space="preserve"> own</w:t>
      </w:r>
      <w:r w:rsidR="00B93E95">
        <w:rPr>
          <w:rFonts w:ascii="Arial" w:hAnsi="Arial" w:cs="Arial"/>
          <w:sz w:val="24"/>
        </w:rPr>
        <w:t xml:space="preserve"> </w:t>
      </w:r>
      <w:r w:rsidR="00300D07">
        <w:rPr>
          <w:rFonts w:ascii="Arial" w:hAnsi="Arial" w:cs="Arial"/>
          <w:sz w:val="24"/>
        </w:rPr>
        <w:t>requirements</w:t>
      </w:r>
      <w:r w:rsidR="00B93E95">
        <w:rPr>
          <w:rFonts w:ascii="Arial" w:hAnsi="Arial" w:cs="Arial"/>
          <w:sz w:val="24"/>
        </w:rPr>
        <w:t xml:space="preserve">. </w:t>
      </w:r>
      <w:r w:rsidR="00300D07">
        <w:rPr>
          <w:rFonts w:ascii="Arial" w:hAnsi="Arial" w:cs="Arial"/>
          <w:sz w:val="24"/>
        </w:rPr>
        <w:t>In this article,</w:t>
      </w:r>
      <w:r w:rsidR="00B93E95">
        <w:rPr>
          <w:rFonts w:ascii="Arial" w:hAnsi="Arial" w:cs="Arial"/>
          <w:sz w:val="24"/>
        </w:rPr>
        <w:t xml:space="preserve"> </w:t>
      </w:r>
      <w:r w:rsidR="00E86762">
        <w:rPr>
          <w:rFonts w:ascii="Arial" w:hAnsi="Arial" w:cs="Arial"/>
          <w:sz w:val="24"/>
        </w:rPr>
        <w:t>I</w:t>
      </w:r>
      <w:r w:rsidR="00B93E95">
        <w:rPr>
          <w:rFonts w:ascii="Arial" w:hAnsi="Arial" w:cs="Arial"/>
          <w:sz w:val="24"/>
        </w:rPr>
        <w:t xml:space="preserve"> shall </w:t>
      </w:r>
      <w:del w:id="22" w:author="Aaron Price" w:date="2017-03-08T10:30:00Z">
        <w:r w:rsidR="00B93E95" w:rsidDel="00E7024B">
          <w:rPr>
            <w:rFonts w:ascii="Arial" w:hAnsi="Arial" w:cs="Arial"/>
            <w:sz w:val="24"/>
          </w:rPr>
          <w:delText xml:space="preserve">be </w:delText>
        </w:r>
      </w:del>
      <w:r w:rsidR="00B93E95">
        <w:rPr>
          <w:rFonts w:ascii="Arial" w:hAnsi="Arial" w:cs="Arial"/>
          <w:sz w:val="24"/>
        </w:rPr>
        <w:t>discuss</w:t>
      </w:r>
      <w:del w:id="23" w:author="Aaron Price" w:date="2017-03-08T10:30:00Z">
        <w:r w:rsidR="00B93E95" w:rsidDel="00E7024B">
          <w:rPr>
            <w:rFonts w:ascii="Arial" w:hAnsi="Arial" w:cs="Arial"/>
            <w:sz w:val="24"/>
          </w:rPr>
          <w:delText>ing about</w:delText>
        </w:r>
      </w:del>
      <w:r w:rsidR="00B93E95">
        <w:rPr>
          <w:rFonts w:ascii="Arial" w:hAnsi="Arial" w:cs="Arial"/>
          <w:sz w:val="24"/>
        </w:rPr>
        <w:t xml:space="preserve"> how to customize</w:t>
      </w:r>
      <w:ins w:id="24" w:author="Aaron Price" w:date="2017-03-08T10:30:00Z">
        <w:r w:rsidR="00E7024B">
          <w:rPr>
            <w:rFonts w:ascii="Arial" w:hAnsi="Arial" w:cs="Arial"/>
            <w:sz w:val="24"/>
          </w:rPr>
          <w:t xml:space="preserve"> the</w:t>
        </w:r>
      </w:ins>
      <w:r w:rsidR="00B93E95">
        <w:rPr>
          <w:rFonts w:ascii="Arial" w:hAnsi="Arial" w:cs="Arial"/>
          <w:sz w:val="24"/>
        </w:rPr>
        <w:t xml:space="preserve"> Component Report by adding a new column called “Template” to the OOTB Component Report.</w:t>
      </w:r>
    </w:p>
    <w:p w14:paraId="20DC9A33" w14:textId="77777777" w:rsidR="00B93E95" w:rsidRDefault="00E84DFE" w:rsidP="00122852">
      <w:pPr>
        <w:jc w:val="both"/>
        <w:rPr>
          <w:rFonts w:ascii="Arial" w:hAnsi="Arial" w:cs="Arial"/>
          <w:sz w:val="24"/>
        </w:rPr>
      </w:pPr>
      <w:r>
        <w:rPr>
          <w:rFonts w:ascii="Arial" w:hAnsi="Arial" w:cs="Arial"/>
          <w:sz w:val="24"/>
        </w:rPr>
        <w:t>The file structure after overlaying /libs/… with /apps… looks like below.</w:t>
      </w:r>
    </w:p>
    <w:p w14:paraId="4A146BB8" w14:textId="77777777" w:rsidR="00E84DFE" w:rsidRDefault="00E84DFE" w:rsidP="00122852">
      <w:pPr>
        <w:jc w:val="both"/>
        <w:rPr>
          <w:rFonts w:ascii="Arial" w:hAnsi="Arial" w:cs="Arial"/>
          <w:sz w:val="24"/>
        </w:rPr>
      </w:pPr>
      <w:r>
        <w:rPr>
          <w:rFonts w:ascii="Arial" w:hAnsi="Arial" w:cs="Arial"/>
          <w:noProof/>
          <w:sz w:val="24"/>
        </w:rPr>
        <w:drawing>
          <wp:inline distT="0" distB="0" distL="0" distR="0" wp14:anchorId="5A5E9F7E" wp14:editId="7B199696">
            <wp:extent cx="3337849" cy="36426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 structure.PNG"/>
                    <pic:cNvPicPr/>
                  </pic:nvPicPr>
                  <pic:blipFill>
                    <a:blip r:embed="rId6">
                      <a:extLst>
                        <a:ext uri="{28A0092B-C50C-407E-A947-70E740481C1C}">
                          <a14:useLocalDpi xmlns:a14="http://schemas.microsoft.com/office/drawing/2010/main" val="0"/>
                        </a:ext>
                      </a:extLst>
                    </a:blip>
                    <a:stretch>
                      <a:fillRect/>
                    </a:stretch>
                  </pic:blipFill>
                  <pic:spPr>
                    <a:xfrm>
                      <a:off x="0" y="0"/>
                      <a:ext cx="3337849" cy="3642676"/>
                    </a:xfrm>
                    <a:prstGeom prst="rect">
                      <a:avLst/>
                    </a:prstGeom>
                  </pic:spPr>
                </pic:pic>
              </a:graphicData>
            </a:graphic>
          </wp:inline>
        </w:drawing>
      </w:r>
    </w:p>
    <w:p w14:paraId="0C755FD8" w14:textId="77777777" w:rsidR="005B337C" w:rsidRDefault="005B337C" w:rsidP="005B337C">
      <w:pPr>
        <w:jc w:val="both"/>
        <w:rPr>
          <w:rFonts w:ascii="Arial" w:hAnsi="Arial" w:cs="Arial"/>
          <w:sz w:val="24"/>
        </w:rPr>
      </w:pPr>
      <w:r>
        <w:rPr>
          <w:rFonts w:ascii="Arial" w:hAnsi="Arial" w:cs="Arial"/>
          <w:sz w:val="24"/>
        </w:rPr>
        <w:t>The reporting framework uses Query builder to fetch the node results from the repository under the given root content path. Column specific query is executed using the configuration under column node</w:t>
      </w:r>
      <w:ins w:id="25" w:author="Aaron Price" w:date="2017-03-08T10:32:00Z">
        <w:r w:rsidR="00E7024B">
          <w:rPr>
            <w:rFonts w:ascii="Arial" w:hAnsi="Arial" w:cs="Arial"/>
            <w:sz w:val="24"/>
          </w:rPr>
          <w:t>s</w:t>
        </w:r>
      </w:ins>
      <w:r>
        <w:rPr>
          <w:rFonts w:ascii="Arial" w:hAnsi="Arial" w:cs="Arial"/>
          <w:sz w:val="24"/>
        </w:rPr>
        <w:t xml:space="preserve"> such as definitions, preprocessing, resolvers and client </w:t>
      </w:r>
      <w:r>
        <w:rPr>
          <w:rFonts w:ascii="Arial" w:hAnsi="Arial" w:cs="Arial"/>
          <w:sz w:val="24"/>
        </w:rPr>
        <w:lastRenderedPageBreak/>
        <w:t>filters before the result set is displayed under each column. The intermittent phases of query retrieval and processing are displayed below.</w:t>
      </w:r>
    </w:p>
    <w:p w14:paraId="0DEA8776" w14:textId="77777777" w:rsidR="005B337C" w:rsidRDefault="005B337C" w:rsidP="005B337C">
      <w:pPr>
        <w:jc w:val="both"/>
        <w:rPr>
          <w:rFonts w:ascii="Arial" w:hAnsi="Arial" w:cs="Arial"/>
          <w:sz w:val="24"/>
        </w:rPr>
      </w:pPr>
      <w:r>
        <w:rPr>
          <w:noProof/>
        </w:rPr>
        <w:drawing>
          <wp:inline distT="0" distB="0" distL="0" distR="0" wp14:anchorId="1FB2F553" wp14:editId="2F7A3C4F">
            <wp:extent cx="3811818" cy="3300046"/>
            <wp:effectExtent l="0" t="0" r="0" b="0"/>
            <wp:docPr id="9" name="Picture 9"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193" cy="3306431"/>
                    </a:xfrm>
                    <a:prstGeom prst="rect">
                      <a:avLst/>
                    </a:prstGeom>
                    <a:noFill/>
                    <a:ln>
                      <a:noFill/>
                    </a:ln>
                  </pic:spPr>
                </pic:pic>
              </a:graphicData>
            </a:graphic>
          </wp:inline>
        </w:drawing>
      </w:r>
    </w:p>
    <w:p w14:paraId="795B70DD" w14:textId="77777777" w:rsidR="00E84DFE" w:rsidRDefault="00E84DFE" w:rsidP="00122852">
      <w:pPr>
        <w:jc w:val="both"/>
        <w:rPr>
          <w:rFonts w:ascii="Arial" w:hAnsi="Arial" w:cs="Arial"/>
          <w:sz w:val="24"/>
        </w:rPr>
      </w:pPr>
    </w:p>
    <w:p w14:paraId="4405B490" w14:textId="77777777" w:rsidR="00E84DFE" w:rsidRDefault="00E84DFE" w:rsidP="00122852">
      <w:pPr>
        <w:jc w:val="both"/>
        <w:rPr>
          <w:rFonts w:ascii="Arial" w:hAnsi="Arial" w:cs="Arial"/>
          <w:sz w:val="24"/>
        </w:rPr>
      </w:pPr>
      <w:r>
        <w:rPr>
          <w:rFonts w:ascii="Arial" w:hAnsi="Arial" w:cs="Arial"/>
          <w:sz w:val="24"/>
        </w:rPr>
        <w:t>As you can see</w:t>
      </w:r>
      <w:ins w:id="26" w:author="Taylor Rhyne" w:date="2017-03-08T14:45:00Z">
        <w:r w:rsidR="0069015C">
          <w:rPr>
            <w:rFonts w:ascii="Arial" w:hAnsi="Arial" w:cs="Arial"/>
            <w:sz w:val="24"/>
          </w:rPr>
          <w:t>,</w:t>
        </w:r>
      </w:ins>
      <w:r>
        <w:rPr>
          <w:rFonts w:ascii="Arial" w:hAnsi="Arial" w:cs="Arial"/>
          <w:sz w:val="24"/>
        </w:rPr>
        <w:t xml:space="preserve"> I have copied the node ‘</w:t>
      </w:r>
      <w:r w:rsidR="00122852">
        <w:rPr>
          <w:rFonts w:ascii="Arial" w:hAnsi="Arial" w:cs="Arial"/>
          <w:sz w:val="24"/>
        </w:rPr>
        <w:t>pagecol</w:t>
      </w:r>
      <w:r>
        <w:rPr>
          <w:rFonts w:ascii="Arial" w:hAnsi="Arial" w:cs="Arial"/>
          <w:sz w:val="24"/>
        </w:rPr>
        <w:t xml:space="preserve">’ </w:t>
      </w:r>
      <w:r w:rsidR="00DC6558">
        <w:rPr>
          <w:rFonts w:ascii="Arial" w:hAnsi="Arial" w:cs="Arial"/>
          <w:sz w:val="24"/>
        </w:rPr>
        <w:t xml:space="preserve">from /libs/../compreport to /apps/../compreport, renamed it to ‘templatecol’ and </w:t>
      </w:r>
      <w:r>
        <w:rPr>
          <w:rFonts w:ascii="Arial" w:hAnsi="Arial" w:cs="Arial"/>
          <w:sz w:val="24"/>
        </w:rPr>
        <w:t>modified its properties as below</w:t>
      </w:r>
      <w:bookmarkStart w:id="27" w:name="_GoBack"/>
      <w:bookmarkEnd w:id="27"/>
      <w:ins w:id="28" w:author="Taylor Rhyne" w:date="2017-03-08T14:45:00Z">
        <w:r w:rsidR="0069015C">
          <w:rPr>
            <w:rFonts w:ascii="Arial" w:hAnsi="Arial" w:cs="Arial"/>
            <w:sz w:val="24"/>
          </w:rPr>
          <w:t>:</w:t>
        </w:r>
      </w:ins>
      <w:del w:id="29" w:author="Taylor Rhyne" w:date="2017-03-08T14:45:00Z">
        <w:r w:rsidDel="0069015C">
          <w:rPr>
            <w:rFonts w:ascii="Arial" w:hAnsi="Arial" w:cs="Arial"/>
            <w:sz w:val="24"/>
          </w:rPr>
          <w:delText>-</w:delText>
        </w:r>
      </w:del>
    </w:p>
    <w:p w14:paraId="29ECCFE8" w14:textId="3488A992" w:rsidR="00521885" w:rsidRDefault="00EB5AF7" w:rsidP="00122852">
      <w:pPr>
        <w:jc w:val="both"/>
        <w:rPr>
          <w:ins w:id="30" w:author="Deepak Aitha" w:date="2017-03-09T08:43:00Z"/>
          <w:rFonts w:ascii="Arial" w:hAnsi="Arial" w:cs="Arial"/>
          <w:sz w:val="24"/>
        </w:rPr>
      </w:pPr>
      <w:commentRangeStart w:id="31"/>
      <w:commentRangeStart w:id="32"/>
      <w:proofErr w:type="gramStart"/>
      <w:r>
        <w:rPr>
          <w:rFonts w:ascii="Arial" w:hAnsi="Arial" w:cs="Arial"/>
          <w:sz w:val="24"/>
        </w:rPr>
        <w:t>templatecol</w:t>
      </w:r>
      <w:r w:rsidR="00DC6558">
        <w:rPr>
          <w:rFonts w:ascii="Arial" w:hAnsi="Arial" w:cs="Arial"/>
          <w:sz w:val="24"/>
        </w:rPr>
        <w:t>-</w:t>
      </w:r>
      <w:proofErr w:type="gramEnd"/>
      <w:r w:rsidR="00DC6558">
        <w:rPr>
          <w:rFonts w:ascii="Arial" w:hAnsi="Arial" w:cs="Arial"/>
          <w:sz w:val="24"/>
        </w:rPr>
        <w:t xml:space="preserve"> </w:t>
      </w:r>
      <w:r>
        <w:rPr>
          <w:rFonts w:ascii="Arial" w:hAnsi="Arial" w:cs="Arial"/>
          <w:sz w:val="24"/>
        </w:rPr>
        <w:t>j</w:t>
      </w:r>
      <w:r w:rsidR="00E84DFE">
        <w:rPr>
          <w:rFonts w:ascii="Arial" w:hAnsi="Arial" w:cs="Arial"/>
          <w:sz w:val="24"/>
        </w:rPr>
        <w:t>cr:title: Template</w:t>
      </w:r>
      <w:r w:rsidR="00521885">
        <w:rPr>
          <w:rFonts w:ascii="Arial" w:hAnsi="Arial" w:cs="Arial"/>
          <w:sz w:val="24"/>
        </w:rPr>
        <w:t>.</w:t>
      </w:r>
      <w:ins w:id="33" w:author="Deepak Aitha" w:date="2017-03-09T08:45:00Z">
        <w:r w:rsidR="00126EBC">
          <w:rPr>
            <w:rFonts w:ascii="Arial" w:hAnsi="Arial" w:cs="Arial"/>
            <w:sz w:val="24"/>
          </w:rPr>
          <w:t xml:space="preserve"> See the image below</w:t>
        </w:r>
      </w:ins>
    </w:p>
    <w:p w14:paraId="08D38370" w14:textId="5FA35760" w:rsidR="00B148CE" w:rsidRDefault="00B148CE" w:rsidP="00122852">
      <w:pPr>
        <w:jc w:val="both"/>
        <w:rPr>
          <w:rFonts w:ascii="Arial" w:hAnsi="Arial" w:cs="Arial"/>
          <w:sz w:val="24"/>
        </w:rPr>
      </w:pPr>
      <w:ins w:id="34" w:author="Deepak Aitha" w:date="2017-03-09T08:44:00Z">
        <w:r>
          <w:rPr>
            <w:rFonts w:ascii="Arial" w:hAnsi="Arial" w:cs="Arial"/>
            <w:noProof/>
            <w:sz w:val="24"/>
          </w:rPr>
          <w:drawing>
            <wp:inline distT="0" distB="0" distL="0" distR="0" wp14:anchorId="185BDCD0" wp14:editId="34334131">
              <wp:extent cx="5943600" cy="1365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65885"/>
                      </a:xfrm>
                      <a:prstGeom prst="rect">
                        <a:avLst/>
                      </a:prstGeom>
                    </pic:spPr>
                  </pic:pic>
                </a:graphicData>
              </a:graphic>
            </wp:inline>
          </w:drawing>
        </w:r>
      </w:ins>
    </w:p>
    <w:p w14:paraId="7CF0B7B7" w14:textId="7E9ED106" w:rsidR="00EB5AF7" w:rsidRDefault="00E52DA9" w:rsidP="00122852">
      <w:pPr>
        <w:jc w:val="both"/>
        <w:rPr>
          <w:ins w:id="35" w:author="Deepak Aitha" w:date="2017-03-09T08:44:00Z"/>
          <w:rFonts w:ascii="Arial" w:hAnsi="Arial" w:cs="Arial"/>
          <w:sz w:val="24"/>
        </w:rPr>
      </w:pPr>
      <w:r>
        <w:rPr>
          <w:rFonts w:ascii="Arial" w:hAnsi="Arial" w:cs="Arial"/>
          <w:sz w:val="24"/>
        </w:rPr>
        <w:t>templatecol/ definitions</w:t>
      </w:r>
      <w:ins w:id="36" w:author="Deepak Aitha" w:date="2017-03-09T08:53:00Z">
        <w:r w:rsidR="00FB4A8F">
          <w:rPr>
            <w:rFonts w:ascii="Arial" w:hAnsi="Arial" w:cs="Arial"/>
            <w:sz w:val="24"/>
          </w:rPr>
          <w:t xml:space="preserve">- </w:t>
        </w:r>
      </w:ins>
      <w:del w:id="37" w:author="Deepak Aitha" w:date="2017-03-09T08:47:00Z">
        <w:r w:rsidDel="00B148CE">
          <w:rPr>
            <w:rFonts w:ascii="Arial" w:hAnsi="Arial" w:cs="Arial"/>
            <w:sz w:val="24"/>
          </w:rPr>
          <w:delText>-</w:delText>
        </w:r>
      </w:del>
      <w:ins w:id="38" w:author="Deepak Aitha" w:date="2017-03-09T08:53:00Z">
        <w:r w:rsidR="00FB4A8F">
          <w:rPr>
            <w:rFonts w:ascii="Arial" w:hAnsi="Arial" w:cs="Arial"/>
            <w:sz w:val="24"/>
          </w:rPr>
          <w:t xml:space="preserve"> </w:t>
        </w:r>
      </w:ins>
      <w:del w:id="39" w:author="Deepak Aitha" w:date="2017-03-09T08:48:00Z">
        <w:r w:rsidDel="00FB4A8F">
          <w:rPr>
            <w:rFonts w:ascii="Arial" w:hAnsi="Arial" w:cs="Arial"/>
            <w:sz w:val="24"/>
          </w:rPr>
          <w:delText xml:space="preserve"> </w:delText>
        </w:r>
      </w:del>
      <w:del w:id="40" w:author="Deepak Aitha" w:date="2017-03-09T08:46:00Z">
        <w:r w:rsidR="00EB5AF7" w:rsidDel="00B148CE">
          <w:rPr>
            <w:rFonts w:ascii="Arial" w:hAnsi="Arial" w:cs="Arial"/>
            <w:sz w:val="24"/>
          </w:rPr>
          <w:delText>groupable:</w:delText>
        </w:r>
        <w:r w:rsidR="00521885" w:rsidDel="00B148CE">
          <w:rPr>
            <w:rFonts w:ascii="Arial" w:hAnsi="Arial" w:cs="Arial"/>
            <w:sz w:val="24"/>
          </w:rPr>
          <w:delText xml:space="preserve"> true.</w:delText>
        </w:r>
      </w:del>
      <w:ins w:id="41" w:author="Taylor Rhyne" w:date="2017-03-08T14:45:00Z">
        <w:del w:id="42" w:author="Deepak Aitha" w:date="2017-03-09T08:46:00Z">
          <w:r w:rsidR="0069015C" w:rsidDel="00B148CE">
            <w:rPr>
              <w:rFonts w:ascii="Arial" w:hAnsi="Arial" w:cs="Arial"/>
              <w:sz w:val="24"/>
            </w:rPr>
            <w:delText xml:space="preserve"> </w:delText>
          </w:r>
        </w:del>
      </w:ins>
      <w:r w:rsidR="00EB5AF7">
        <w:rPr>
          <w:rFonts w:ascii="Arial" w:hAnsi="Arial" w:cs="Arial"/>
          <w:sz w:val="24"/>
        </w:rPr>
        <w:t>Delete th</w:t>
      </w:r>
      <w:ins w:id="43" w:author="Deepak Aitha" w:date="2017-03-09T08:46:00Z">
        <w:r w:rsidR="00B148CE">
          <w:rPr>
            <w:rFonts w:ascii="Arial" w:hAnsi="Arial" w:cs="Arial"/>
            <w:sz w:val="24"/>
          </w:rPr>
          <w:t>e</w:t>
        </w:r>
      </w:ins>
      <w:del w:id="44" w:author="Deepak Aitha" w:date="2017-03-09T08:46:00Z">
        <w:r w:rsidR="00EB5AF7" w:rsidDel="00B148CE">
          <w:rPr>
            <w:rFonts w:ascii="Arial" w:hAnsi="Arial" w:cs="Arial"/>
            <w:sz w:val="24"/>
          </w:rPr>
          <w:delText>is</w:delText>
        </w:r>
      </w:del>
      <w:r w:rsidR="00EB5AF7">
        <w:rPr>
          <w:rFonts w:ascii="Arial" w:hAnsi="Arial" w:cs="Arial"/>
          <w:sz w:val="24"/>
        </w:rPr>
        <w:t xml:space="preserve"> property </w:t>
      </w:r>
      <w:ins w:id="45" w:author="Deepak Aitha" w:date="2017-03-09T08:55:00Z">
        <w:r w:rsidR="00FB4A8F">
          <w:rPr>
            <w:rFonts w:ascii="Arial" w:hAnsi="Arial" w:cs="Arial"/>
            <w:sz w:val="24"/>
          </w:rPr>
          <w:t>‘</w:t>
        </w:r>
      </w:ins>
      <w:ins w:id="46" w:author="Deepak Aitha" w:date="2017-03-09T08:46:00Z">
        <w:r w:rsidR="00B148CE">
          <w:rPr>
            <w:rFonts w:ascii="Arial" w:hAnsi="Arial" w:cs="Arial"/>
            <w:sz w:val="24"/>
          </w:rPr>
          <w:t>groupable:</w:t>
        </w:r>
        <w:r w:rsidR="00FB4A8F">
          <w:rPr>
            <w:rFonts w:ascii="Arial" w:hAnsi="Arial" w:cs="Arial"/>
            <w:sz w:val="24"/>
          </w:rPr>
          <w:t xml:space="preserve"> true</w:t>
        </w:r>
      </w:ins>
      <w:ins w:id="47" w:author="Deepak Aitha" w:date="2017-03-09T08:55:00Z">
        <w:r w:rsidR="00FB4A8F">
          <w:rPr>
            <w:rFonts w:ascii="Arial" w:hAnsi="Arial" w:cs="Arial"/>
            <w:sz w:val="24"/>
          </w:rPr>
          <w:t>’</w:t>
        </w:r>
      </w:ins>
      <w:ins w:id="48" w:author="Deepak Aitha" w:date="2017-03-09T08:46:00Z">
        <w:r w:rsidR="00B148CE">
          <w:rPr>
            <w:rFonts w:ascii="Arial" w:hAnsi="Arial" w:cs="Arial"/>
            <w:sz w:val="24"/>
          </w:rPr>
          <w:t xml:space="preserve"> </w:t>
        </w:r>
      </w:ins>
      <w:del w:id="49" w:author="Deepak Aitha" w:date="2017-03-09T08:54:00Z">
        <w:r w:rsidR="00EB5AF7" w:rsidDel="00FB4A8F">
          <w:rPr>
            <w:rFonts w:ascii="Arial" w:hAnsi="Arial" w:cs="Arial"/>
            <w:sz w:val="24"/>
          </w:rPr>
          <w:delText>(</w:delText>
        </w:r>
      </w:del>
      <w:r w:rsidR="00EB5AF7">
        <w:rPr>
          <w:rFonts w:ascii="Arial" w:hAnsi="Arial" w:cs="Arial"/>
          <w:sz w:val="24"/>
        </w:rPr>
        <w:t xml:space="preserve">if </w:t>
      </w:r>
      <w:ins w:id="50" w:author="Taylor Rhyne" w:date="2017-03-08T14:45:00Z">
        <w:r w:rsidR="0069015C">
          <w:rPr>
            <w:rFonts w:ascii="Arial" w:hAnsi="Arial" w:cs="Arial"/>
            <w:sz w:val="24"/>
          </w:rPr>
          <w:t xml:space="preserve">it </w:t>
        </w:r>
      </w:ins>
      <w:r w:rsidR="00EB5AF7">
        <w:rPr>
          <w:rFonts w:ascii="Arial" w:hAnsi="Arial" w:cs="Arial"/>
          <w:sz w:val="24"/>
        </w:rPr>
        <w:t>exists</w:t>
      </w:r>
      <w:del w:id="51" w:author="Deepak Aitha" w:date="2017-03-09T08:54:00Z">
        <w:r w:rsidR="00EB5AF7" w:rsidDel="00FB4A8F">
          <w:rPr>
            <w:rFonts w:ascii="Arial" w:hAnsi="Arial" w:cs="Arial"/>
            <w:sz w:val="24"/>
          </w:rPr>
          <w:delText>)</w:delText>
        </w:r>
      </w:del>
      <w:r>
        <w:rPr>
          <w:rFonts w:ascii="Arial" w:hAnsi="Arial" w:cs="Arial"/>
          <w:sz w:val="24"/>
        </w:rPr>
        <w:t>.</w:t>
      </w:r>
      <w:ins w:id="52" w:author="Deepak Aitha" w:date="2017-03-09T08:45:00Z">
        <w:r w:rsidR="00B148CE">
          <w:rPr>
            <w:rFonts w:ascii="Arial" w:hAnsi="Arial" w:cs="Arial"/>
            <w:sz w:val="24"/>
          </w:rPr>
          <w:t xml:space="preserve"> See the</w:t>
        </w:r>
        <w:r w:rsidR="00FB4A8F">
          <w:rPr>
            <w:rFonts w:ascii="Arial" w:hAnsi="Arial" w:cs="Arial"/>
            <w:sz w:val="24"/>
          </w:rPr>
          <w:t xml:space="preserve"> image below.</w:t>
        </w:r>
      </w:ins>
    </w:p>
    <w:p w14:paraId="43A5D39F" w14:textId="5E1BE0C4" w:rsidR="00B148CE" w:rsidRDefault="00B148CE" w:rsidP="00122852">
      <w:pPr>
        <w:jc w:val="both"/>
        <w:rPr>
          <w:rFonts w:ascii="Arial" w:hAnsi="Arial" w:cs="Arial"/>
          <w:sz w:val="24"/>
        </w:rPr>
      </w:pPr>
      <w:ins w:id="53" w:author="Deepak Aitha" w:date="2017-03-09T08:44:00Z">
        <w:r>
          <w:rPr>
            <w:rFonts w:ascii="Arial" w:hAnsi="Arial" w:cs="Arial"/>
            <w:noProof/>
            <w:sz w:val="24"/>
          </w:rPr>
          <w:drawing>
            <wp:inline distT="0" distB="0" distL="0" distR="0" wp14:anchorId="6E8AA15B" wp14:editId="5C9D7731">
              <wp:extent cx="5943600" cy="1146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inition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46810"/>
                      </a:xfrm>
                      <a:prstGeom prst="rect">
                        <a:avLst/>
                      </a:prstGeom>
                    </pic:spPr>
                  </pic:pic>
                </a:graphicData>
              </a:graphic>
            </wp:inline>
          </w:drawing>
        </w:r>
      </w:ins>
    </w:p>
    <w:p w14:paraId="39C4EFC7" w14:textId="3A4EED0A" w:rsidR="00122852" w:rsidRDefault="00E52DA9" w:rsidP="00122852">
      <w:pPr>
        <w:jc w:val="both"/>
        <w:rPr>
          <w:ins w:id="54" w:author="Deepak Aitha" w:date="2017-03-09T08:44:00Z"/>
          <w:rFonts w:ascii="Arial" w:hAnsi="Arial" w:cs="Arial"/>
          <w:sz w:val="24"/>
        </w:rPr>
      </w:pPr>
      <w:proofErr w:type="spellStart"/>
      <w:r>
        <w:rPr>
          <w:rFonts w:ascii="Arial" w:hAnsi="Arial" w:cs="Arial"/>
          <w:sz w:val="24"/>
        </w:rPr>
        <w:lastRenderedPageBreak/>
        <w:t>templatecol</w:t>
      </w:r>
      <w:proofErr w:type="spellEnd"/>
      <w:del w:id="55" w:author="Deepak Aitha" w:date="2017-03-09T08:59:00Z">
        <w:r w:rsidDel="00C879B5">
          <w:rPr>
            <w:rFonts w:ascii="Arial" w:hAnsi="Arial" w:cs="Arial"/>
            <w:sz w:val="24"/>
          </w:rPr>
          <w:delText>/  definitions</w:delText>
        </w:r>
      </w:del>
      <w:ins w:id="56" w:author="Deepak Aitha" w:date="2017-03-09T08:59:00Z">
        <w:r w:rsidR="00C879B5">
          <w:rPr>
            <w:rFonts w:ascii="Arial" w:hAnsi="Arial" w:cs="Arial"/>
            <w:sz w:val="24"/>
          </w:rPr>
          <w:t>/ definitions</w:t>
        </w:r>
      </w:ins>
      <w:r>
        <w:rPr>
          <w:rFonts w:ascii="Arial" w:hAnsi="Arial" w:cs="Arial"/>
          <w:sz w:val="24"/>
        </w:rPr>
        <w:t>/ data-</w:t>
      </w:r>
      <w:del w:id="57" w:author="Deepak Aitha" w:date="2017-03-09T08:47:00Z">
        <w:r w:rsidR="00122852" w:rsidDel="00B148CE">
          <w:rPr>
            <w:rFonts w:ascii="Arial" w:hAnsi="Arial" w:cs="Arial"/>
            <w:sz w:val="24"/>
          </w:rPr>
          <w:delText xml:space="preserve"> hideRootPaths:</w:delText>
        </w:r>
        <w:r w:rsidR="005B337C" w:rsidDel="00B148CE">
          <w:rPr>
            <w:rFonts w:ascii="Arial" w:hAnsi="Arial" w:cs="Arial"/>
            <w:sz w:val="24"/>
          </w:rPr>
          <w:delText xml:space="preserve"> true.</w:delText>
        </w:r>
      </w:del>
      <w:r w:rsidR="00122852">
        <w:rPr>
          <w:rFonts w:ascii="Arial" w:hAnsi="Arial" w:cs="Arial"/>
          <w:sz w:val="24"/>
        </w:rPr>
        <w:t xml:space="preserve"> Delete th</w:t>
      </w:r>
      <w:ins w:id="58" w:author="Deepak Aitha" w:date="2017-03-09T08:48:00Z">
        <w:r w:rsidR="00FB4A8F">
          <w:rPr>
            <w:rFonts w:ascii="Arial" w:hAnsi="Arial" w:cs="Arial"/>
            <w:sz w:val="24"/>
          </w:rPr>
          <w:t>e</w:t>
        </w:r>
      </w:ins>
      <w:del w:id="59" w:author="Deepak Aitha" w:date="2017-03-09T08:48:00Z">
        <w:r w:rsidR="00122852" w:rsidDel="00FB4A8F">
          <w:rPr>
            <w:rFonts w:ascii="Arial" w:hAnsi="Arial" w:cs="Arial"/>
            <w:sz w:val="24"/>
          </w:rPr>
          <w:delText>is</w:delText>
        </w:r>
      </w:del>
      <w:r w:rsidR="00122852">
        <w:rPr>
          <w:rFonts w:ascii="Arial" w:hAnsi="Arial" w:cs="Arial"/>
          <w:sz w:val="24"/>
        </w:rPr>
        <w:t xml:space="preserve"> property</w:t>
      </w:r>
      <w:ins w:id="60" w:author="Deepak Aitha" w:date="2017-03-09T08:48:00Z">
        <w:r w:rsidR="00FB4A8F">
          <w:rPr>
            <w:rFonts w:ascii="Arial" w:hAnsi="Arial" w:cs="Arial"/>
            <w:sz w:val="24"/>
          </w:rPr>
          <w:t xml:space="preserve"> </w:t>
        </w:r>
      </w:ins>
      <w:ins w:id="61" w:author="Deepak Aitha" w:date="2017-03-09T08:55:00Z">
        <w:r w:rsidR="00FB4A8F">
          <w:rPr>
            <w:rFonts w:ascii="Arial" w:hAnsi="Arial" w:cs="Arial"/>
            <w:sz w:val="24"/>
          </w:rPr>
          <w:t>‘</w:t>
        </w:r>
      </w:ins>
      <w:ins w:id="62" w:author="Deepak Aitha" w:date="2017-03-09T08:48:00Z">
        <w:r w:rsidR="00FB4A8F">
          <w:rPr>
            <w:rFonts w:ascii="Arial" w:hAnsi="Arial" w:cs="Arial"/>
            <w:sz w:val="24"/>
          </w:rPr>
          <w:t>hideRootPaths: true</w:t>
        </w:r>
      </w:ins>
      <w:ins w:id="63" w:author="Deepak Aitha" w:date="2017-03-09T08:55:00Z">
        <w:r w:rsidR="00FB4A8F">
          <w:rPr>
            <w:rFonts w:ascii="Arial" w:hAnsi="Arial" w:cs="Arial"/>
            <w:sz w:val="24"/>
          </w:rPr>
          <w:t>’</w:t>
        </w:r>
      </w:ins>
      <w:r w:rsidR="00122852">
        <w:rPr>
          <w:rFonts w:ascii="Arial" w:hAnsi="Arial" w:cs="Arial"/>
          <w:sz w:val="24"/>
        </w:rPr>
        <w:t xml:space="preserve"> </w:t>
      </w:r>
      <w:ins w:id="64" w:author="Deepak Aitha" w:date="2017-03-09T08:55:00Z">
        <w:r w:rsidR="00FB4A8F">
          <w:rPr>
            <w:rFonts w:ascii="Arial" w:hAnsi="Arial" w:cs="Arial"/>
            <w:sz w:val="24"/>
          </w:rPr>
          <w:t>if it exists</w:t>
        </w:r>
      </w:ins>
      <w:del w:id="65" w:author="Deepak Aitha" w:date="2017-03-09T08:54:00Z">
        <w:r w:rsidR="00122852" w:rsidDel="00FB4A8F">
          <w:rPr>
            <w:rFonts w:ascii="Arial" w:hAnsi="Arial" w:cs="Arial"/>
            <w:sz w:val="24"/>
          </w:rPr>
          <w:delText>(</w:delText>
        </w:r>
      </w:del>
      <w:del w:id="66" w:author="Deepak Aitha" w:date="2017-03-09T08:55:00Z">
        <w:r w:rsidR="00122852" w:rsidDel="00FB4A8F">
          <w:rPr>
            <w:rFonts w:ascii="Arial" w:hAnsi="Arial" w:cs="Arial"/>
            <w:sz w:val="24"/>
          </w:rPr>
          <w:delText>we don’t need it)</w:delText>
        </w:r>
      </w:del>
      <w:r>
        <w:rPr>
          <w:rFonts w:ascii="Arial" w:hAnsi="Arial" w:cs="Arial"/>
          <w:sz w:val="24"/>
        </w:rPr>
        <w:t>.</w:t>
      </w:r>
      <w:ins w:id="67" w:author="Deepak Aitha" w:date="2017-03-09T08:45:00Z">
        <w:r w:rsidR="00B148CE">
          <w:rPr>
            <w:rFonts w:ascii="Arial" w:hAnsi="Arial" w:cs="Arial"/>
            <w:sz w:val="24"/>
          </w:rPr>
          <w:t xml:space="preserve"> See the</w:t>
        </w:r>
        <w:r w:rsidR="00FB4A8F">
          <w:rPr>
            <w:rFonts w:ascii="Arial" w:hAnsi="Arial" w:cs="Arial"/>
            <w:sz w:val="24"/>
          </w:rPr>
          <w:t xml:space="preserve"> image below.</w:t>
        </w:r>
      </w:ins>
    </w:p>
    <w:p w14:paraId="342D0B02" w14:textId="4D3B5DAE" w:rsidR="00B148CE" w:rsidRDefault="00B148CE" w:rsidP="00122852">
      <w:pPr>
        <w:jc w:val="both"/>
        <w:rPr>
          <w:rFonts w:ascii="Arial" w:hAnsi="Arial" w:cs="Arial"/>
          <w:sz w:val="24"/>
        </w:rPr>
      </w:pPr>
      <w:ins w:id="68" w:author="Deepak Aitha" w:date="2017-03-09T08:44:00Z">
        <w:r>
          <w:rPr>
            <w:rFonts w:ascii="Arial" w:hAnsi="Arial" w:cs="Arial"/>
            <w:noProof/>
            <w:sz w:val="24"/>
          </w:rPr>
          <w:drawing>
            <wp:inline distT="0" distB="0" distL="0" distR="0" wp14:anchorId="7985B00D" wp14:editId="4CE7A160">
              <wp:extent cx="5943600" cy="1050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 nod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50925"/>
                      </a:xfrm>
                      <a:prstGeom prst="rect">
                        <a:avLst/>
                      </a:prstGeom>
                    </pic:spPr>
                  </pic:pic>
                </a:graphicData>
              </a:graphic>
            </wp:inline>
          </w:drawing>
        </w:r>
      </w:ins>
    </w:p>
    <w:p w14:paraId="532F685A" w14:textId="7A71916B" w:rsidR="00E52DA9" w:rsidRDefault="00E52DA9" w:rsidP="00E52DA9">
      <w:pPr>
        <w:jc w:val="both"/>
        <w:rPr>
          <w:rFonts w:ascii="Arial" w:hAnsi="Arial" w:cs="Arial"/>
          <w:sz w:val="24"/>
        </w:rPr>
      </w:pPr>
      <w:r>
        <w:rPr>
          <w:rFonts w:ascii="Arial" w:hAnsi="Arial" w:cs="Arial"/>
          <w:sz w:val="24"/>
        </w:rPr>
        <w:t xml:space="preserve">Add a node called ‘resolverConfig’ under templatecol/ definitions/ data/ with </w:t>
      </w:r>
      <w:ins w:id="69" w:author="Taylor Rhyne" w:date="2017-03-08T14:46:00Z">
        <w:r w:rsidR="0069015C">
          <w:rPr>
            <w:rFonts w:ascii="Arial" w:hAnsi="Arial" w:cs="Arial"/>
            <w:sz w:val="24"/>
          </w:rPr>
          <w:t xml:space="preserve">the </w:t>
        </w:r>
      </w:ins>
      <w:r>
        <w:rPr>
          <w:rFonts w:ascii="Arial" w:hAnsi="Arial" w:cs="Arial"/>
          <w:sz w:val="24"/>
        </w:rPr>
        <w:t>following properties.</w:t>
      </w:r>
      <w:ins w:id="70" w:author="Deepak Aitha" w:date="2017-03-09T08:45:00Z">
        <w:r w:rsidR="00B148CE" w:rsidRPr="00B148CE">
          <w:rPr>
            <w:rFonts w:ascii="Arial" w:hAnsi="Arial" w:cs="Arial"/>
            <w:sz w:val="24"/>
          </w:rPr>
          <w:t xml:space="preserve"> </w:t>
        </w:r>
        <w:r w:rsidR="00B148CE">
          <w:rPr>
            <w:rFonts w:ascii="Arial" w:hAnsi="Arial" w:cs="Arial"/>
            <w:sz w:val="24"/>
          </w:rPr>
          <w:t>See the image below</w:t>
        </w:r>
      </w:ins>
    </w:p>
    <w:commentRangeEnd w:id="31"/>
    <w:p w14:paraId="5CC33456" w14:textId="4F6AD631" w:rsidR="00E52DA9" w:rsidRDefault="00877DF9" w:rsidP="00122852">
      <w:pPr>
        <w:jc w:val="both"/>
        <w:rPr>
          <w:rFonts w:ascii="Arial" w:hAnsi="Arial" w:cs="Arial"/>
          <w:sz w:val="24"/>
        </w:rPr>
      </w:pPr>
      <w:r>
        <w:rPr>
          <w:rStyle w:val="CommentReference"/>
        </w:rPr>
        <w:commentReference w:id="31"/>
      </w:r>
      <w:commentRangeEnd w:id="32"/>
      <w:r w:rsidR="00126EBC">
        <w:rPr>
          <w:rStyle w:val="CommentReference"/>
        </w:rPr>
        <w:commentReference w:id="32"/>
      </w:r>
      <w:del w:id="71" w:author="Deepak Aitha" w:date="2017-03-09T08:49:00Z">
        <w:r w:rsidR="00E52DA9" w:rsidDel="00FB4A8F">
          <w:rPr>
            <w:rFonts w:ascii="Arial" w:hAnsi="Arial" w:cs="Arial"/>
            <w:noProof/>
            <w:sz w:val="24"/>
          </w:rPr>
          <w:drawing>
            <wp:inline distT="0" distB="0" distL="0" distR="0" wp14:anchorId="7F685D4A" wp14:editId="6191DF66">
              <wp:extent cx="5943600" cy="1195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ly properti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95070"/>
                      </a:xfrm>
                      <a:prstGeom prst="rect">
                        <a:avLst/>
                      </a:prstGeom>
                    </pic:spPr>
                  </pic:pic>
                </a:graphicData>
              </a:graphic>
            </wp:inline>
          </w:drawing>
        </w:r>
      </w:del>
      <w:ins w:id="72" w:author="Deepak Aitha" w:date="2017-03-09T08:49:00Z">
        <w:r w:rsidR="00FB4A8F">
          <w:rPr>
            <w:rFonts w:ascii="Arial" w:hAnsi="Arial" w:cs="Arial"/>
            <w:noProof/>
            <w:sz w:val="24"/>
          </w:rPr>
          <w:drawing>
            <wp:inline distT="0" distB="0" distL="0" distR="0" wp14:anchorId="50A7ECA4" wp14:editId="4CEC81B1">
              <wp:extent cx="5943600" cy="998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olv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998855"/>
                      </a:xfrm>
                      <a:prstGeom prst="rect">
                        <a:avLst/>
                      </a:prstGeom>
                    </pic:spPr>
                  </pic:pic>
                </a:graphicData>
              </a:graphic>
            </wp:inline>
          </w:drawing>
        </w:r>
      </w:ins>
    </w:p>
    <w:p w14:paraId="47BBB9CF" w14:textId="585C7848" w:rsidR="00521885" w:rsidRDefault="005B337C" w:rsidP="00122852">
      <w:pPr>
        <w:jc w:val="both"/>
        <w:rPr>
          <w:rFonts w:ascii="Arial" w:hAnsi="Arial" w:cs="Arial"/>
          <w:sz w:val="24"/>
        </w:rPr>
      </w:pPr>
      <w:r>
        <w:rPr>
          <w:rFonts w:ascii="Arial" w:hAnsi="Arial" w:cs="Arial"/>
          <w:sz w:val="24"/>
        </w:rPr>
        <w:t>K</w:t>
      </w:r>
      <w:r w:rsidR="00521885">
        <w:rPr>
          <w:rFonts w:ascii="Arial" w:hAnsi="Arial" w:cs="Arial"/>
          <w:sz w:val="24"/>
        </w:rPr>
        <w:t xml:space="preserve">eep the remaining properties from the copied node as </w:t>
      </w:r>
      <w:ins w:id="73" w:author="Deepak Aitha" w:date="2017-03-09T08:57:00Z">
        <w:r w:rsidR="00FB4A8F">
          <w:rPr>
            <w:rFonts w:ascii="Arial" w:hAnsi="Arial" w:cs="Arial"/>
            <w:sz w:val="24"/>
          </w:rPr>
          <w:t>they are</w:t>
        </w:r>
      </w:ins>
      <w:del w:id="74" w:author="Deepak Aitha" w:date="2017-03-09T08:57:00Z">
        <w:r w:rsidR="00521885" w:rsidDel="00FB4A8F">
          <w:rPr>
            <w:rFonts w:ascii="Arial" w:hAnsi="Arial" w:cs="Arial"/>
            <w:sz w:val="24"/>
          </w:rPr>
          <w:delText>it is</w:delText>
        </w:r>
      </w:del>
      <w:r w:rsidR="00521885">
        <w:rPr>
          <w:rFonts w:ascii="Arial" w:hAnsi="Arial" w:cs="Arial"/>
          <w:sz w:val="24"/>
        </w:rPr>
        <w:t>.</w:t>
      </w:r>
    </w:p>
    <w:p w14:paraId="07D409A1" w14:textId="77777777" w:rsidR="00122852" w:rsidRDefault="00E52DA9" w:rsidP="00122852">
      <w:pPr>
        <w:jc w:val="both"/>
        <w:rPr>
          <w:rFonts w:ascii="Arial" w:hAnsi="Arial" w:cs="Arial"/>
          <w:sz w:val="24"/>
        </w:rPr>
      </w:pPr>
      <w:r>
        <w:rPr>
          <w:rFonts w:ascii="Arial" w:hAnsi="Arial" w:cs="Arial"/>
          <w:sz w:val="24"/>
        </w:rPr>
        <w:t>Click Save all and open the component reports page with following URL:</w:t>
      </w:r>
    </w:p>
    <w:p w14:paraId="6C820747" w14:textId="77777777" w:rsidR="00E52DA9" w:rsidRDefault="00126EBC" w:rsidP="00122852">
      <w:pPr>
        <w:jc w:val="both"/>
        <w:rPr>
          <w:rFonts w:ascii="Arial" w:hAnsi="Arial" w:cs="Arial"/>
          <w:sz w:val="24"/>
        </w:rPr>
      </w:pPr>
      <w:hyperlink w:history="1">
        <w:r w:rsidR="00E52DA9" w:rsidRPr="00821C9D">
          <w:rPr>
            <w:rStyle w:val="Hyperlink"/>
            <w:rFonts w:ascii="Arial" w:hAnsi="Arial" w:cs="Arial"/>
            <w:sz w:val="24"/>
          </w:rPr>
          <w:t>http://&lt;server&gt;:&lt;port&gt;/etc/reports/compreport.html</w:t>
        </w:r>
      </w:hyperlink>
      <w:r w:rsidR="00E52DA9">
        <w:rPr>
          <w:rFonts w:ascii="Arial" w:hAnsi="Arial" w:cs="Arial"/>
          <w:sz w:val="24"/>
        </w:rPr>
        <w:t xml:space="preserve">. </w:t>
      </w:r>
    </w:p>
    <w:p w14:paraId="535E2BEC" w14:textId="77777777" w:rsidR="00300D07" w:rsidRDefault="00BE1AE3" w:rsidP="00122852">
      <w:pPr>
        <w:jc w:val="both"/>
        <w:rPr>
          <w:rFonts w:ascii="Arial" w:hAnsi="Arial" w:cs="Arial"/>
          <w:sz w:val="24"/>
        </w:rPr>
      </w:pPr>
      <w:r>
        <w:rPr>
          <w:rFonts w:ascii="Arial" w:hAnsi="Arial" w:cs="Arial"/>
          <w:sz w:val="24"/>
        </w:rPr>
        <w:t xml:space="preserve">Once you have selected the ‘Template’ column in </w:t>
      </w:r>
      <w:del w:id="75" w:author="Aaron Price" w:date="2017-03-08T10:33:00Z">
        <w:r w:rsidDel="00E7024B">
          <w:rPr>
            <w:rFonts w:ascii="Arial" w:hAnsi="Arial" w:cs="Arial"/>
            <w:sz w:val="24"/>
          </w:rPr>
          <w:delText xml:space="preserve">the </w:delText>
        </w:r>
      </w:del>
      <w:r>
        <w:rPr>
          <w:rFonts w:ascii="Arial" w:hAnsi="Arial" w:cs="Arial"/>
          <w:sz w:val="24"/>
        </w:rPr>
        <w:t>design mode</w:t>
      </w:r>
      <w:ins w:id="76" w:author="Aaron Price" w:date="2017-03-08T10:33:00Z">
        <w:r w:rsidR="00E7024B">
          <w:rPr>
            <w:rFonts w:ascii="Arial" w:hAnsi="Arial" w:cs="Arial"/>
            <w:sz w:val="24"/>
          </w:rPr>
          <w:t>,</w:t>
        </w:r>
      </w:ins>
      <w:r>
        <w:rPr>
          <w:rFonts w:ascii="Arial" w:hAnsi="Arial" w:cs="Arial"/>
          <w:sz w:val="24"/>
        </w:rPr>
        <w:t xml:space="preserve"> the c</w:t>
      </w:r>
      <w:r w:rsidR="00300D07">
        <w:rPr>
          <w:rFonts w:ascii="Arial" w:hAnsi="Arial" w:cs="Arial"/>
          <w:sz w:val="24"/>
        </w:rPr>
        <w:t xml:space="preserve">omponent report should look like </w:t>
      </w:r>
      <w:del w:id="77" w:author="Aaron Price" w:date="2017-03-08T10:33:00Z">
        <w:r w:rsidR="00300D07" w:rsidDel="00E7024B">
          <w:rPr>
            <w:rFonts w:ascii="Arial" w:hAnsi="Arial" w:cs="Arial"/>
            <w:sz w:val="24"/>
          </w:rPr>
          <w:delText>this</w:delText>
        </w:r>
      </w:del>
      <w:ins w:id="78" w:author="Aaron Price" w:date="2017-03-08T10:33:00Z">
        <w:r w:rsidR="00E7024B">
          <w:rPr>
            <w:rFonts w:ascii="Arial" w:hAnsi="Arial" w:cs="Arial"/>
            <w:sz w:val="24"/>
          </w:rPr>
          <w:t>the image below</w:t>
        </w:r>
      </w:ins>
      <w:r>
        <w:rPr>
          <w:rFonts w:ascii="Arial" w:hAnsi="Arial" w:cs="Arial"/>
          <w:sz w:val="24"/>
        </w:rPr>
        <w:t xml:space="preserve">. </w:t>
      </w:r>
      <w:r w:rsidR="00300D07">
        <w:rPr>
          <w:rFonts w:ascii="Arial" w:hAnsi="Arial" w:cs="Arial"/>
          <w:sz w:val="24"/>
        </w:rPr>
        <w:t xml:space="preserve">We can always edit the </w:t>
      </w:r>
      <w:r w:rsidR="00E86762">
        <w:rPr>
          <w:rFonts w:ascii="Arial" w:hAnsi="Arial" w:cs="Arial"/>
          <w:sz w:val="24"/>
        </w:rPr>
        <w:t xml:space="preserve">root </w:t>
      </w:r>
      <w:r w:rsidR="00300D07">
        <w:rPr>
          <w:rFonts w:ascii="Arial" w:hAnsi="Arial" w:cs="Arial"/>
          <w:sz w:val="24"/>
        </w:rPr>
        <w:t>content path using the edit button in the report and choose to refresh manually o</w:t>
      </w:r>
      <w:ins w:id="79" w:author="Aaron Price" w:date="2017-03-08T10:34:00Z">
        <w:r w:rsidR="00E7024B">
          <w:rPr>
            <w:rFonts w:ascii="Arial" w:hAnsi="Arial" w:cs="Arial"/>
            <w:sz w:val="24"/>
          </w:rPr>
          <w:t>r</w:t>
        </w:r>
      </w:ins>
      <w:del w:id="80" w:author="Aaron Price" w:date="2017-03-08T10:34:00Z">
        <w:r w:rsidR="00300D07" w:rsidDel="00E7024B">
          <w:rPr>
            <w:rFonts w:ascii="Arial" w:hAnsi="Arial" w:cs="Arial"/>
            <w:sz w:val="24"/>
          </w:rPr>
          <w:delText>f</w:delText>
        </w:r>
      </w:del>
      <w:r w:rsidR="00300D07">
        <w:rPr>
          <w:rFonts w:ascii="Arial" w:hAnsi="Arial" w:cs="Arial"/>
          <w:sz w:val="24"/>
        </w:rPr>
        <w:t xml:space="preserve"> automatically.</w:t>
      </w:r>
    </w:p>
    <w:p w14:paraId="5EC7E3C2" w14:textId="77777777" w:rsidR="00BE1AE3" w:rsidRDefault="00300D07" w:rsidP="00122852">
      <w:pPr>
        <w:jc w:val="both"/>
        <w:rPr>
          <w:rFonts w:ascii="Arial" w:hAnsi="Arial" w:cs="Arial"/>
          <w:sz w:val="24"/>
        </w:rPr>
      </w:pPr>
      <w:del w:id="81" w:author="Greg Dawson" w:date="2017-03-09T05:31:00Z">
        <w:r w:rsidDel="00877DF9">
          <w:rPr>
            <w:rFonts w:ascii="Arial" w:hAnsi="Arial" w:cs="Arial"/>
            <w:sz w:val="24"/>
          </w:rPr>
          <w:delText xml:space="preserve"> </w:delText>
        </w:r>
      </w:del>
      <w:r w:rsidR="00BE1AE3">
        <w:rPr>
          <w:rFonts w:ascii="Arial" w:hAnsi="Arial" w:cs="Arial"/>
          <w:noProof/>
          <w:sz w:val="24"/>
        </w:rPr>
        <w:drawing>
          <wp:inline distT="0" distB="0" distL="0" distR="0" wp14:anchorId="7F13BAE4" wp14:editId="32F5B59D">
            <wp:extent cx="5943600" cy="2653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t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53030"/>
                    </a:xfrm>
                    <a:prstGeom prst="rect">
                      <a:avLst/>
                    </a:prstGeom>
                  </pic:spPr>
                </pic:pic>
              </a:graphicData>
            </a:graphic>
          </wp:inline>
        </w:drawing>
      </w:r>
    </w:p>
    <w:p w14:paraId="35798050" w14:textId="77777777" w:rsidR="00BE1AE3" w:rsidRDefault="00BE1AE3" w:rsidP="00122852">
      <w:pPr>
        <w:jc w:val="both"/>
        <w:rPr>
          <w:rFonts w:ascii="Arial" w:hAnsi="Arial" w:cs="Arial"/>
          <w:sz w:val="24"/>
        </w:rPr>
      </w:pPr>
    </w:p>
    <w:p w14:paraId="113C5A0D" w14:textId="77777777" w:rsidR="00BE1AE3" w:rsidRDefault="00DC6558" w:rsidP="00122852">
      <w:pPr>
        <w:jc w:val="both"/>
        <w:rPr>
          <w:rFonts w:ascii="Arial" w:hAnsi="Arial" w:cs="Arial"/>
          <w:sz w:val="24"/>
        </w:rPr>
      </w:pPr>
      <w:r>
        <w:rPr>
          <w:rFonts w:ascii="Arial" w:hAnsi="Arial" w:cs="Arial"/>
          <w:sz w:val="24"/>
        </w:rPr>
        <w:t xml:space="preserve">We can </w:t>
      </w:r>
      <w:r w:rsidR="00521885">
        <w:rPr>
          <w:rFonts w:ascii="Arial" w:hAnsi="Arial" w:cs="Arial"/>
          <w:sz w:val="24"/>
        </w:rPr>
        <w:t xml:space="preserve">use sorting, filtering, </w:t>
      </w:r>
      <w:ins w:id="82" w:author="Taylor Rhyne" w:date="2017-03-08T14:47:00Z">
        <w:r w:rsidR="0069015C">
          <w:rPr>
            <w:rFonts w:ascii="Arial" w:hAnsi="Arial" w:cs="Arial"/>
            <w:sz w:val="24"/>
          </w:rPr>
          <w:t xml:space="preserve">and </w:t>
        </w:r>
      </w:ins>
      <w:r w:rsidR="00521885">
        <w:rPr>
          <w:rFonts w:ascii="Arial" w:hAnsi="Arial" w:cs="Arial"/>
          <w:sz w:val="24"/>
        </w:rPr>
        <w:t xml:space="preserve">grouping </w:t>
      </w:r>
      <w:r w:rsidR="00E7078D">
        <w:rPr>
          <w:rFonts w:ascii="Arial" w:hAnsi="Arial" w:cs="Arial"/>
          <w:sz w:val="24"/>
        </w:rPr>
        <w:t>with dropdowns under</w:t>
      </w:r>
      <w:r w:rsidR="00521885">
        <w:rPr>
          <w:rFonts w:ascii="Arial" w:hAnsi="Arial" w:cs="Arial"/>
          <w:sz w:val="24"/>
        </w:rPr>
        <w:t xml:space="preserve"> different columns to obtain results for use cases like:</w:t>
      </w:r>
    </w:p>
    <w:p w14:paraId="53576828" w14:textId="77777777" w:rsidR="00521885" w:rsidRDefault="00521885" w:rsidP="00521885">
      <w:pPr>
        <w:pStyle w:val="ListParagraph"/>
        <w:numPr>
          <w:ilvl w:val="0"/>
          <w:numId w:val="1"/>
        </w:numPr>
        <w:jc w:val="both"/>
        <w:rPr>
          <w:rFonts w:ascii="Arial" w:hAnsi="Arial" w:cs="Arial"/>
          <w:sz w:val="24"/>
        </w:rPr>
      </w:pPr>
      <w:r w:rsidRPr="00521885">
        <w:rPr>
          <w:rFonts w:ascii="Arial" w:hAnsi="Arial" w:cs="Arial"/>
          <w:sz w:val="24"/>
        </w:rPr>
        <w:lastRenderedPageBreak/>
        <w:t>Finding components used by a particular template</w:t>
      </w:r>
      <w:r>
        <w:rPr>
          <w:rFonts w:ascii="Arial" w:hAnsi="Arial" w:cs="Arial"/>
          <w:sz w:val="24"/>
        </w:rPr>
        <w:t>.</w:t>
      </w:r>
    </w:p>
    <w:p w14:paraId="5B43B2A7" w14:textId="77777777" w:rsidR="00E7078D" w:rsidRPr="00E7078D" w:rsidRDefault="00521885" w:rsidP="00E7078D">
      <w:pPr>
        <w:pStyle w:val="ListParagraph"/>
        <w:numPr>
          <w:ilvl w:val="0"/>
          <w:numId w:val="1"/>
        </w:numPr>
        <w:jc w:val="both"/>
        <w:rPr>
          <w:rFonts w:ascii="Arial" w:hAnsi="Arial" w:cs="Arial"/>
          <w:sz w:val="24"/>
        </w:rPr>
      </w:pPr>
      <w:r>
        <w:rPr>
          <w:rFonts w:ascii="Arial" w:hAnsi="Arial" w:cs="Arial"/>
          <w:sz w:val="24"/>
        </w:rPr>
        <w:t xml:space="preserve">Finding </w:t>
      </w:r>
      <w:r w:rsidR="00E7078D">
        <w:rPr>
          <w:rFonts w:ascii="Arial" w:hAnsi="Arial" w:cs="Arial"/>
          <w:sz w:val="24"/>
        </w:rPr>
        <w:t>what templates are using each component.</w:t>
      </w:r>
    </w:p>
    <w:p w14:paraId="4F298EA1" w14:textId="77777777" w:rsidR="00E7078D" w:rsidRDefault="00E7078D" w:rsidP="00521885">
      <w:pPr>
        <w:pStyle w:val="ListParagraph"/>
        <w:numPr>
          <w:ilvl w:val="0"/>
          <w:numId w:val="1"/>
        </w:numPr>
        <w:jc w:val="both"/>
        <w:rPr>
          <w:rFonts w:ascii="Arial" w:hAnsi="Arial" w:cs="Arial"/>
          <w:sz w:val="24"/>
        </w:rPr>
      </w:pPr>
      <w:r>
        <w:rPr>
          <w:rFonts w:ascii="Arial" w:hAnsi="Arial" w:cs="Arial"/>
          <w:sz w:val="24"/>
        </w:rPr>
        <w:t>Find</w:t>
      </w:r>
      <w:ins w:id="83" w:author="Taylor Rhyne" w:date="2017-03-08T14:47:00Z">
        <w:r w:rsidR="0069015C">
          <w:rPr>
            <w:rFonts w:ascii="Arial" w:hAnsi="Arial" w:cs="Arial"/>
            <w:sz w:val="24"/>
          </w:rPr>
          <w:t>ing</w:t>
        </w:r>
      </w:ins>
      <w:r>
        <w:rPr>
          <w:rFonts w:ascii="Arial" w:hAnsi="Arial" w:cs="Arial"/>
          <w:sz w:val="24"/>
        </w:rPr>
        <w:t xml:space="preserve"> pages using a particular template.</w:t>
      </w:r>
    </w:p>
    <w:p w14:paraId="085187CA" w14:textId="77777777" w:rsidR="00E7078D" w:rsidRDefault="00E7078D" w:rsidP="00521885">
      <w:pPr>
        <w:pStyle w:val="ListParagraph"/>
        <w:numPr>
          <w:ilvl w:val="0"/>
          <w:numId w:val="1"/>
        </w:numPr>
        <w:jc w:val="both"/>
        <w:rPr>
          <w:rFonts w:ascii="Arial" w:hAnsi="Arial" w:cs="Arial"/>
          <w:sz w:val="24"/>
        </w:rPr>
      </w:pPr>
      <w:r>
        <w:rPr>
          <w:rFonts w:ascii="Arial" w:hAnsi="Arial" w:cs="Arial"/>
          <w:sz w:val="24"/>
        </w:rPr>
        <w:t>Filtering templates with keyword and so on.</w:t>
      </w:r>
    </w:p>
    <w:p w14:paraId="3AD306EE" w14:textId="77777777" w:rsidR="00E86762" w:rsidRPr="00E86762" w:rsidRDefault="005B337C" w:rsidP="00E86762">
      <w:pPr>
        <w:jc w:val="both"/>
        <w:rPr>
          <w:rFonts w:ascii="Arial" w:hAnsi="Arial" w:cs="Arial"/>
          <w:sz w:val="24"/>
        </w:rPr>
      </w:pPr>
      <w:r>
        <w:rPr>
          <w:rFonts w:ascii="Arial" w:hAnsi="Arial" w:cs="Arial"/>
          <w:sz w:val="24"/>
        </w:rPr>
        <w:t xml:space="preserve">Please let me know </w:t>
      </w:r>
      <w:ins w:id="84" w:author="Aaron Price" w:date="2017-03-08T10:34:00Z">
        <w:r w:rsidR="00E7024B">
          <w:rPr>
            <w:rFonts w:ascii="Arial" w:hAnsi="Arial" w:cs="Arial"/>
            <w:sz w:val="24"/>
          </w:rPr>
          <w:t xml:space="preserve">if you have questions or </w:t>
        </w:r>
      </w:ins>
      <w:del w:id="85" w:author="Aaron Price" w:date="2017-03-08T10:34:00Z">
        <w:r w:rsidDel="00E7024B">
          <w:rPr>
            <w:rFonts w:ascii="Arial" w:hAnsi="Arial" w:cs="Arial"/>
            <w:sz w:val="24"/>
          </w:rPr>
          <w:delText>your</w:delText>
        </w:r>
      </w:del>
      <w:del w:id="86" w:author="Greg Dawson" w:date="2017-03-09T05:31:00Z">
        <w:r w:rsidDel="00877DF9">
          <w:rPr>
            <w:rFonts w:ascii="Arial" w:hAnsi="Arial" w:cs="Arial"/>
            <w:sz w:val="24"/>
          </w:rPr>
          <w:delText xml:space="preserve"> </w:delText>
        </w:r>
      </w:del>
      <w:r>
        <w:rPr>
          <w:rFonts w:ascii="Arial" w:hAnsi="Arial" w:cs="Arial"/>
          <w:sz w:val="24"/>
        </w:rPr>
        <w:t xml:space="preserve">comments. </w:t>
      </w:r>
      <w:del w:id="87" w:author="Taylor Rhyne" w:date="2017-03-08T14:46:00Z">
        <w:r w:rsidR="00E86762" w:rsidDel="0069015C">
          <w:rPr>
            <w:rFonts w:ascii="Arial" w:hAnsi="Arial" w:cs="Arial"/>
            <w:sz w:val="24"/>
          </w:rPr>
          <w:delText>Thank you.</w:delText>
        </w:r>
      </w:del>
    </w:p>
    <w:p w14:paraId="4CBDBB4A" w14:textId="77777777" w:rsidR="00DC6558" w:rsidRDefault="00DC6558" w:rsidP="00122852">
      <w:pPr>
        <w:jc w:val="both"/>
        <w:rPr>
          <w:rFonts w:ascii="Arial" w:hAnsi="Arial" w:cs="Arial"/>
          <w:sz w:val="24"/>
        </w:rPr>
      </w:pPr>
    </w:p>
    <w:p w14:paraId="25C6F621" w14:textId="77777777" w:rsidR="00BE1AE3" w:rsidRDefault="005B337C" w:rsidP="00122852">
      <w:pPr>
        <w:jc w:val="both"/>
        <w:rPr>
          <w:rFonts w:ascii="Arial" w:hAnsi="Arial" w:cs="Arial"/>
          <w:sz w:val="24"/>
        </w:rPr>
      </w:pPr>
      <w:r>
        <w:rPr>
          <w:rFonts w:ascii="Arial" w:hAnsi="Arial" w:cs="Arial"/>
          <w:sz w:val="24"/>
        </w:rPr>
        <w:t>References:</w:t>
      </w:r>
    </w:p>
    <w:p w14:paraId="5CDD0736" w14:textId="77777777" w:rsidR="005B337C" w:rsidRDefault="005B337C" w:rsidP="00122852">
      <w:pPr>
        <w:jc w:val="both"/>
        <w:rPr>
          <w:rFonts w:ascii="Arial" w:hAnsi="Arial" w:cs="Arial"/>
          <w:sz w:val="24"/>
        </w:rPr>
      </w:pPr>
      <w:r>
        <w:rPr>
          <w:rFonts w:ascii="Arial" w:hAnsi="Arial" w:cs="Arial"/>
          <w:sz w:val="24"/>
        </w:rPr>
        <w:t xml:space="preserve">[1] </w:t>
      </w:r>
      <w:r w:rsidR="00DC6E0F" w:rsidRPr="00DC6E0F">
        <w:rPr>
          <w:rFonts w:ascii="Arial" w:hAnsi="Arial" w:cs="Arial"/>
          <w:sz w:val="24"/>
        </w:rPr>
        <w:t>https://docs.adobe.com/docs/en/aem/6-1/develop/operations/dev-reports.html</w:t>
      </w:r>
    </w:p>
    <w:p w14:paraId="266A7770" w14:textId="77777777" w:rsidR="00EB5AF7" w:rsidRDefault="00EB5AF7" w:rsidP="00122852">
      <w:pPr>
        <w:jc w:val="both"/>
        <w:rPr>
          <w:rFonts w:ascii="Arial" w:hAnsi="Arial" w:cs="Arial"/>
          <w:sz w:val="24"/>
        </w:rPr>
      </w:pPr>
    </w:p>
    <w:p w14:paraId="5D74CED7" w14:textId="77777777" w:rsidR="00EB5AF7" w:rsidRDefault="00EB5AF7" w:rsidP="00122852">
      <w:pPr>
        <w:jc w:val="both"/>
        <w:rPr>
          <w:rFonts w:ascii="Arial" w:hAnsi="Arial" w:cs="Arial"/>
          <w:sz w:val="24"/>
        </w:rPr>
      </w:pPr>
    </w:p>
    <w:p w14:paraId="652FEF10" w14:textId="77777777" w:rsidR="00E84DFE" w:rsidRDefault="00E84DFE" w:rsidP="00122852">
      <w:pPr>
        <w:jc w:val="both"/>
        <w:rPr>
          <w:rFonts w:ascii="Arial" w:hAnsi="Arial" w:cs="Arial"/>
          <w:sz w:val="24"/>
        </w:rPr>
      </w:pPr>
    </w:p>
    <w:p w14:paraId="7AF3144C" w14:textId="77777777" w:rsidR="001C5C02" w:rsidRDefault="001C5C02" w:rsidP="00122852">
      <w:pPr>
        <w:jc w:val="both"/>
      </w:pPr>
    </w:p>
    <w:sectPr w:rsidR="001C5C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1" w:author="Greg Dawson" w:date="2017-03-09T05:30:00Z" w:initials="GD">
    <w:p w14:paraId="4B8AAECF" w14:textId="77777777" w:rsidR="00877DF9" w:rsidRDefault="00877DF9">
      <w:pPr>
        <w:pStyle w:val="CommentText"/>
      </w:pPr>
      <w:r>
        <w:rPr>
          <w:rStyle w:val="CommentReference"/>
        </w:rPr>
        <w:annotationRef/>
      </w:r>
      <w:r>
        <w:t xml:space="preserve">This section might be better if reworked as screenshots. </w:t>
      </w:r>
    </w:p>
  </w:comment>
  <w:comment w:id="32" w:author="Deepak Aitha" w:date="2017-03-09T09:04:00Z" w:initials="DA">
    <w:p w14:paraId="61EDDA11" w14:textId="75D363E2" w:rsidR="00126EBC" w:rsidRDefault="00126EBC">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8AAECF" w15:done="0"/>
  <w15:commentEx w15:paraId="61EDDA11" w15:paraIdParent="4B8AAEC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97659"/>
    <w:multiLevelType w:val="hybridMultilevel"/>
    <w:tmpl w:val="E3445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ylor Rhyne">
    <w15:presenceInfo w15:providerId="AD" w15:userId="S-1-5-21-2021243588-4293919169-3387299209-8704802"/>
  </w15:person>
  <w15:person w15:author="Deepak Aitha">
    <w15:presenceInfo w15:providerId="AD" w15:userId="S-1-5-21-2021243588-4293919169-3387299209-8753503"/>
  </w15:person>
  <w15:person w15:author="Aaron Price">
    <w15:presenceInfo w15:providerId="AD" w15:userId="S-1-5-21-2021243588-4293919169-3387299209-87504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986"/>
    <w:rsid w:val="00057227"/>
    <w:rsid w:val="00122852"/>
    <w:rsid w:val="00126EBC"/>
    <w:rsid w:val="001A155F"/>
    <w:rsid w:val="001C5C02"/>
    <w:rsid w:val="00300D07"/>
    <w:rsid w:val="00440986"/>
    <w:rsid w:val="00521885"/>
    <w:rsid w:val="005644F5"/>
    <w:rsid w:val="00564723"/>
    <w:rsid w:val="005B337C"/>
    <w:rsid w:val="005F6B59"/>
    <w:rsid w:val="0069015C"/>
    <w:rsid w:val="00877DF9"/>
    <w:rsid w:val="00A41E78"/>
    <w:rsid w:val="00B148CE"/>
    <w:rsid w:val="00B93E95"/>
    <w:rsid w:val="00BE1AE3"/>
    <w:rsid w:val="00C4780A"/>
    <w:rsid w:val="00C879B5"/>
    <w:rsid w:val="00D21373"/>
    <w:rsid w:val="00DC6558"/>
    <w:rsid w:val="00DC6E0F"/>
    <w:rsid w:val="00E52DA9"/>
    <w:rsid w:val="00E7024B"/>
    <w:rsid w:val="00E7078D"/>
    <w:rsid w:val="00E84DFE"/>
    <w:rsid w:val="00E86762"/>
    <w:rsid w:val="00EB5AF7"/>
    <w:rsid w:val="00ED114A"/>
    <w:rsid w:val="00FB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9EB8"/>
  <w15:chartTrackingRefBased/>
  <w15:docId w15:val="{CCBBAD17-FA01-4468-9C2C-35F1F988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98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DA9"/>
    <w:rPr>
      <w:color w:val="0563C1" w:themeColor="hyperlink"/>
      <w:u w:val="single"/>
    </w:rPr>
  </w:style>
  <w:style w:type="paragraph" w:styleId="ListParagraph">
    <w:name w:val="List Paragraph"/>
    <w:basedOn w:val="Normal"/>
    <w:uiPriority w:val="34"/>
    <w:qFormat/>
    <w:rsid w:val="00521885"/>
    <w:pPr>
      <w:ind w:left="720"/>
      <w:contextualSpacing/>
    </w:pPr>
  </w:style>
  <w:style w:type="paragraph" w:styleId="BalloonText">
    <w:name w:val="Balloon Text"/>
    <w:basedOn w:val="Normal"/>
    <w:link w:val="BalloonTextChar"/>
    <w:uiPriority w:val="99"/>
    <w:semiHidden/>
    <w:unhideWhenUsed/>
    <w:rsid w:val="00D2137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37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77DF9"/>
    <w:rPr>
      <w:sz w:val="18"/>
      <w:szCs w:val="18"/>
    </w:rPr>
  </w:style>
  <w:style w:type="paragraph" w:styleId="CommentText">
    <w:name w:val="annotation text"/>
    <w:basedOn w:val="Normal"/>
    <w:link w:val="CommentTextChar"/>
    <w:uiPriority w:val="99"/>
    <w:semiHidden/>
    <w:unhideWhenUsed/>
    <w:rsid w:val="00877DF9"/>
    <w:pPr>
      <w:spacing w:line="240" w:lineRule="auto"/>
    </w:pPr>
    <w:rPr>
      <w:sz w:val="24"/>
      <w:szCs w:val="24"/>
    </w:rPr>
  </w:style>
  <w:style w:type="character" w:customStyle="1" w:styleId="CommentTextChar">
    <w:name w:val="Comment Text Char"/>
    <w:basedOn w:val="DefaultParagraphFont"/>
    <w:link w:val="CommentText"/>
    <w:uiPriority w:val="99"/>
    <w:semiHidden/>
    <w:rsid w:val="00877DF9"/>
    <w:rPr>
      <w:sz w:val="24"/>
      <w:szCs w:val="24"/>
    </w:rPr>
  </w:style>
  <w:style w:type="paragraph" w:styleId="CommentSubject">
    <w:name w:val="annotation subject"/>
    <w:basedOn w:val="CommentText"/>
    <w:next w:val="CommentText"/>
    <w:link w:val="CommentSubjectChar"/>
    <w:uiPriority w:val="99"/>
    <w:semiHidden/>
    <w:unhideWhenUsed/>
    <w:rsid w:val="00877DF9"/>
    <w:rPr>
      <w:b/>
      <w:bCs/>
      <w:sz w:val="20"/>
      <w:szCs w:val="20"/>
    </w:rPr>
  </w:style>
  <w:style w:type="character" w:customStyle="1" w:styleId="CommentSubjectChar">
    <w:name w:val="Comment Subject Char"/>
    <w:basedOn w:val="CommentTextChar"/>
    <w:link w:val="CommentSubject"/>
    <w:uiPriority w:val="99"/>
    <w:semiHidden/>
    <w:rsid w:val="00877D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95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E0CAD-39AD-4CD4-B10E-10701BD85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Perficient, Inc.</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Aitha</dc:creator>
  <cp:keywords/>
  <dc:description/>
  <cp:lastModifiedBy>Deepak Aitha</cp:lastModifiedBy>
  <cp:revision>7</cp:revision>
  <dcterms:created xsi:type="dcterms:W3CDTF">2017-03-08T19:49:00Z</dcterms:created>
  <dcterms:modified xsi:type="dcterms:W3CDTF">2017-03-09T14:05:00Z</dcterms:modified>
</cp:coreProperties>
</file>